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1" w:author="Miguel Picazo" w:date="2022-10-17T12:08:00Z"/>
    <w:sdt>
      <w:sdtPr>
        <w:rPr>
          <w:rFonts w:ascii="Times New Roman" w:eastAsiaTheme="minorHAnsi" w:hAnsi="Times New Roman"/>
          <w:color w:val="4472C4" w:themeColor="accent1"/>
          <w:sz w:val="24"/>
          <w:lang w:eastAsia="en-US"/>
        </w:rPr>
        <w:id w:val="20437107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customXmlInsRangeEnd w:id="1"/>
        <w:p w14:paraId="095E3E38" w14:textId="69249EB0" w:rsidR="00352EBC" w:rsidRDefault="00352EBC">
          <w:pPr>
            <w:pStyle w:val="Sinespaciado"/>
            <w:spacing w:before="1540" w:after="240"/>
            <w:jc w:val="center"/>
            <w:rPr>
              <w:ins w:id="2" w:author="Miguel Picazo" w:date="2022-10-17T12:08:00Z"/>
              <w:color w:val="4472C4" w:themeColor="accent1"/>
            </w:rPr>
          </w:pPr>
          <w:ins w:id="3" w:author="Miguel Picazo" w:date="2022-10-17T12:08:00Z">
            <w:r>
              <w:rPr>
                <w:noProof/>
                <w:color w:val="4472C4" w:themeColor="accent1"/>
              </w:rPr>
              <w:drawing>
                <wp:inline distT="0" distB="0" distL="0" distR="0" wp14:anchorId="467D0FA1" wp14:editId="46CD6263">
                  <wp:extent cx="1417320" cy="750898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customXmlInsRangeStart w:id="4" w:author="Miguel Picazo" w:date="2022-10-17T12:08:00Z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ED8010A8E67428697E2644F4351DD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customXmlInsRangeEnd w:id="4"/>
            <w:p w14:paraId="7F859247" w14:textId="381AC2E0" w:rsidR="00352EBC" w:rsidRDefault="000410E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ins w:id="5" w:author="Miguel Picazo" w:date="2022-10-17T12:08:00Z"/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ins w:id="6" w:author="Miguel Picazo" w:date="2022-10-17T12:59:00Z">
                <w:r>
                  <w:rPr>
                    <w:rFonts w:asciiTheme="majorHAnsi" w:eastAsiaTheme="majorEastAsia" w:hAnsiTheme="majorHAnsi" w:cstheme="majorBidi"/>
                    <w:caps/>
                    <w:color w:val="4472C4" w:themeColor="accent1"/>
                    <w:sz w:val="72"/>
                    <w:szCs w:val="72"/>
                  </w:rPr>
                  <w:t>Diseño página web</w:t>
                </w:r>
              </w:ins>
            </w:p>
            <w:customXmlInsRangeStart w:id="7" w:author="Miguel Picazo" w:date="2022-10-17T12:08:00Z"/>
          </w:sdtContent>
        </w:sdt>
        <w:customXmlInsRangeEnd w:id="7"/>
        <w:customXmlInsRangeStart w:id="8" w:author="Miguel Picazo" w:date="2022-10-17T12:08:00Z"/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0FCCA4717284F4EA68803894B4E3C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customXmlInsRangeEnd w:id="8"/>
            <w:p w14:paraId="4249B261" w14:textId="7FD7DB71" w:rsidR="00352EBC" w:rsidRDefault="00005037">
              <w:pPr>
                <w:pStyle w:val="Sinespaciado"/>
                <w:jc w:val="center"/>
                <w:rPr>
                  <w:ins w:id="9" w:author="Miguel Picazo" w:date="2022-10-17T12:08:00Z"/>
                  <w:color w:val="4472C4" w:themeColor="accent1"/>
                  <w:sz w:val="28"/>
                  <w:szCs w:val="28"/>
                </w:rPr>
              </w:pPr>
              <w:ins w:id="10" w:author="Miguel Picazo" w:date="2022-10-17T12:58:00Z">
                <w:r>
                  <w:rPr>
                    <w:color w:val="4472C4" w:themeColor="accent1"/>
                    <w:sz w:val="28"/>
                    <w:szCs w:val="28"/>
                  </w:rPr>
                  <w:t>Miguel Picazo Muñoz</w:t>
                </w:r>
              </w:ins>
            </w:p>
            <w:customXmlInsRangeStart w:id="11" w:author="Miguel Picazo" w:date="2022-10-17T12:08:00Z"/>
          </w:sdtContent>
        </w:sdt>
        <w:customXmlInsRangeEnd w:id="11"/>
        <w:p w14:paraId="204D09C8" w14:textId="77777777" w:rsidR="00352EBC" w:rsidRDefault="00352EBC">
          <w:pPr>
            <w:pStyle w:val="Sinespaciado"/>
            <w:spacing w:before="480"/>
            <w:jc w:val="center"/>
            <w:rPr>
              <w:ins w:id="12" w:author="Miguel Picazo" w:date="2022-10-17T12:08:00Z"/>
              <w:color w:val="4472C4" w:themeColor="accent1"/>
            </w:rPr>
          </w:pPr>
          <w:ins w:id="13" w:author="Miguel Picazo" w:date="2022-10-17T12:08:00Z"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445412" wp14:editId="685A03CA">
                      <wp:simplePos x="0" y="0"/>
                      <wp:positionH relativeFrom="margin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85000</wp14:pctPosVOffset>
                          </wp:positionV>
                        </mc:Choice>
                        <mc:Fallback>
                          <wp:positionV relativeFrom="page">
                            <wp:posOffset>9088120</wp:posOffset>
                          </wp:positionV>
                        </mc:Fallback>
                      </mc:AlternateContent>
                      <wp:extent cx="6553200" cy="557784"/>
                      <wp:effectExtent l="0" t="0" r="0" b="12700"/>
                      <wp:wrapNone/>
                      <wp:docPr id="142" name="Cuadro de tex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557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9712700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CB4FAE" w14:textId="68D62805" w:rsidR="00352EBC" w:rsidRDefault="00461053">
                                      <w:pPr>
                                        <w:pStyle w:val="Sinespaciado"/>
                                        <w:spacing w:after="40"/>
                                        <w:jc w:val="center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3BCA9CA" w14:textId="54392DFB" w:rsidR="00352EBC" w:rsidRDefault="00461053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Compañía"/>
                                      <w:tag w:val=""/>
                                      <w:id w:val="139014519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ins w:id="14" w:author="Miguel Picazo" w:date="2022-10-23T22:18:00Z">
                                        <w:r>
                                          <w:rPr>
                                            <w:caps/>
                                            <w:color w:val="4472C4" w:themeColor="accent1"/>
                                          </w:rPr>
                                          <w:t>Diseño de sistemas interactivos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07CA9396" w14:textId="1FCB5BB1" w:rsidR="00352EBC" w:rsidRDefault="00535E2D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</w:rPr>
                                      <w:alias w:val="Dirección"/>
                                      <w:tag w:val=""/>
                                      <w:id w:val="-7263795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61053">
                                        <w:rPr>
                                          <w:color w:val="4472C4" w:themeColor="accent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454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  <v:textbox style="mso-fit-shape-to-text:t" inset="0,0,0,0"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CB4FAE" w14:textId="68D62805" w:rsidR="00352EBC" w:rsidRDefault="00461053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BCA9CA" w14:textId="54392DFB" w:rsidR="00352EBC" w:rsidRDefault="00461053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ñí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ins w:id="15" w:author="Miguel Picazo" w:date="2022-10-23T22:18:00Z">
                                  <w:r>
                                    <w:rPr>
                                      <w:caps/>
                                      <w:color w:val="4472C4" w:themeColor="accent1"/>
                                    </w:rPr>
                                    <w:t>Diseño de sistemas interactivos</w:t>
                                  </w:r>
                                </w:ins>
                              </w:sdtContent>
                            </w:sdt>
                          </w:p>
                          <w:p w14:paraId="07CA9396" w14:textId="1FCB5BB1" w:rsidR="00352EBC" w:rsidRDefault="00535E2D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Dirección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61053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w:drawing>
                <wp:inline distT="0" distB="0" distL="0" distR="0" wp14:anchorId="605040A3" wp14:editId="01CC8868">
                  <wp:extent cx="758952" cy="478932"/>
                  <wp:effectExtent l="0" t="0" r="3175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o bottom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7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p w14:paraId="4B13E693" w14:textId="179788A8" w:rsidR="00352EBC" w:rsidRDefault="00352EBC">
          <w:pPr>
            <w:rPr>
              <w:ins w:id="16" w:author="Miguel Picazo" w:date="2022-10-17T12:08:00Z"/>
            </w:rPr>
          </w:pPr>
          <w:ins w:id="17" w:author="Miguel Picazo" w:date="2022-10-17T12:08:00Z">
            <w:r>
              <w:br w:type="page"/>
            </w:r>
          </w:ins>
        </w:p>
        <w:customXmlInsRangeStart w:id="18" w:author="Miguel Picazo" w:date="2022-10-17T12:08:00Z"/>
      </w:sdtContent>
    </w:sdt>
    <w:customXmlInsRangeEnd w:id="18"/>
    <w:customXmlInsRangeStart w:id="19" w:author="Miguel Picazo" w:date="2022-10-17T12:08:00Z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15087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9"/>
        <w:p w14:paraId="323B97C7" w14:textId="516A3C8D" w:rsidR="00B866B8" w:rsidRDefault="00B866B8">
          <w:pPr>
            <w:pStyle w:val="TtuloTDC"/>
            <w:rPr>
              <w:ins w:id="20" w:author="Miguel Picazo" w:date="2022-10-17T12:08:00Z"/>
            </w:rPr>
          </w:pPr>
          <w:ins w:id="21" w:author="Miguel Picazo" w:date="2022-10-17T12:08:00Z">
            <w:r>
              <w:t>Contenido</w:t>
            </w:r>
          </w:ins>
        </w:p>
        <w:p w14:paraId="4D48B54F" w14:textId="7763BF51" w:rsidR="0043729F" w:rsidRDefault="00B866B8" w:rsidP="00535E2D">
          <w:pPr>
            <w:pStyle w:val="TDC1"/>
            <w:rPr>
              <w:ins w:id="22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  <w:pPrChange w:id="23" w:author="Miguel Picazo" w:date="2022-10-23T22:19:00Z">
              <w:pPr>
                <w:pStyle w:val="TDC1"/>
                <w:tabs>
                  <w:tab w:val="left" w:pos="440"/>
                  <w:tab w:val="right" w:leader="dot" w:pos="8494"/>
                </w:tabs>
              </w:pPr>
            </w:pPrChange>
          </w:pPr>
          <w:ins w:id="24" w:author="Miguel Picazo" w:date="2022-10-17T12:08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25" w:author="Miguel Picazo" w:date="2022-10-23T22:18:00Z">
            <w:r w:rsidR="0043729F" w:rsidRPr="003A2547">
              <w:rPr>
                <w:rStyle w:val="Hipervnculo"/>
                <w:noProof/>
              </w:rPr>
              <w:fldChar w:fldCharType="begin"/>
            </w:r>
            <w:r w:rsidR="0043729F" w:rsidRPr="003A2547">
              <w:rPr>
                <w:rStyle w:val="Hipervnculo"/>
                <w:noProof/>
              </w:rPr>
              <w:instrText xml:space="preserve"> </w:instrText>
            </w:r>
            <w:r w:rsidR="0043729F">
              <w:rPr>
                <w:noProof/>
              </w:rPr>
              <w:instrText>HYPERLINK \l "_Toc117455915"</w:instrText>
            </w:r>
            <w:r w:rsidR="0043729F" w:rsidRPr="003A2547">
              <w:rPr>
                <w:rStyle w:val="Hipervnculo"/>
                <w:noProof/>
              </w:rPr>
              <w:instrText xml:space="preserve"> </w:instrText>
            </w:r>
            <w:r w:rsidR="0043729F" w:rsidRPr="003A2547">
              <w:rPr>
                <w:rStyle w:val="Hipervnculo"/>
                <w:noProof/>
              </w:rPr>
            </w:r>
            <w:r w:rsidR="0043729F" w:rsidRPr="003A2547">
              <w:rPr>
                <w:rStyle w:val="Hipervnculo"/>
                <w:noProof/>
              </w:rPr>
              <w:fldChar w:fldCharType="separate"/>
            </w:r>
            <w:r w:rsidR="0043729F" w:rsidRPr="003A2547">
              <w:rPr>
                <w:rStyle w:val="Hipervnculo"/>
                <w:noProof/>
              </w:rPr>
              <w:t>1.</w:t>
            </w:r>
            <w:r w:rsidR="0043729F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43729F" w:rsidRPr="003A2547">
              <w:rPr>
                <w:rStyle w:val="Hipervnculo"/>
                <w:noProof/>
              </w:rPr>
              <w:t>Guía de estilos</w:t>
            </w:r>
            <w:r w:rsidR="0043729F">
              <w:rPr>
                <w:noProof/>
                <w:webHidden/>
              </w:rPr>
              <w:tab/>
            </w:r>
            <w:r w:rsidR="0043729F">
              <w:rPr>
                <w:noProof/>
                <w:webHidden/>
              </w:rPr>
              <w:fldChar w:fldCharType="begin"/>
            </w:r>
            <w:r w:rsidR="0043729F">
              <w:rPr>
                <w:noProof/>
                <w:webHidden/>
              </w:rPr>
              <w:instrText xml:space="preserve"> PAGEREF _Toc117455915 \h </w:instrText>
            </w:r>
            <w:r w:rsidR="0043729F">
              <w:rPr>
                <w:noProof/>
                <w:webHidden/>
              </w:rPr>
            </w:r>
          </w:ins>
          <w:r w:rsidR="0043729F">
            <w:rPr>
              <w:noProof/>
              <w:webHidden/>
            </w:rPr>
            <w:fldChar w:fldCharType="separate"/>
          </w:r>
          <w:ins w:id="26" w:author="Miguel Picazo" w:date="2022-10-23T22:18:00Z">
            <w:r w:rsidR="0043729F">
              <w:rPr>
                <w:noProof/>
                <w:webHidden/>
              </w:rPr>
              <w:t>2</w:t>
            </w:r>
            <w:r w:rsidR="0043729F">
              <w:rPr>
                <w:noProof/>
                <w:webHidden/>
              </w:rPr>
              <w:fldChar w:fldCharType="end"/>
            </w:r>
            <w:r w:rsidR="0043729F" w:rsidRPr="003A2547">
              <w:rPr>
                <w:rStyle w:val="Hipervnculo"/>
                <w:noProof/>
              </w:rPr>
              <w:fldChar w:fldCharType="end"/>
            </w:r>
          </w:ins>
        </w:p>
        <w:p w14:paraId="79606EEA" w14:textId="5FD9F61A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27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28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"_Toc117455916"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Miguel Picazo" w:date="2022-10-23T22:1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038BF156" w14:textId="3122821B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30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1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"_Toc117455917"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Miguel Picazo" w:date="2022-10-23T22:1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2AB61A21" w14:textId="0723888A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33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4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"_Toc117455918"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Tono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Miguel Picazo" w:date="2022-10-23T22:1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27152C12" w14:textId="3AA4E724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36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7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"_Toc117455919"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Miguel Picazo" w:date="2022-10-23T22:1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72487E56" w14:textId="37C3EBAD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39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0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"_Toc117455920"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Miguel Picazo" w:date="2022-10-23T22:1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6223943D" w14:textId="6EB118C8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42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3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"_Toc117455921"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Miguel Picazo" w:date="2022-10-23T22:1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09FAD0B0" w14:textId="45D76816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45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6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"_Toc117455922"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Miguel Picazo" w:date="2022-10-23T22:1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7624B252" w14:textId="168EFC24" w:rsidR="0043729F" w:rsidRDefault="0043729F">
          <w:pPr>
            <w:pStyle w:val="TDC2"/>
            <w:tabs>
              <w:tab w:val="left" w:pos="880"/>
              <w:tab w:val="right" w:leader="dot" w:pos="8494"/>
            </w:tabs>
            <w:rPr>
              <w:ins w:id="48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9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"_Toc117455923"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Patrón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Miguel Picazo" w:date="2022-10-23T22:1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78D9F171" w14:textId="31CDE25A" w:rsidR="0043729F" w:rsidRDefault="0043729F" w:rsidP="00535E2D">
          <w:pPr>
            <w:pStyle w:val="TDC1"/>
            <w:rPr>
              <w:ins w:id="51" w:author="Miguel Picazo" w:date="2022-10-23T22:18:00Z"/>
              <w:rFonts w:asciiTheme="minorHAnsi" w:eastAsiaTheme="minorEastAsia" w:hAnsiTheme="minorHAnsi"/>
              <w:noProof/>
              <w:sz w:val="22"/>
              <w:lang w:eastAsia="es-ES"/>
            </w:rPr>
            <w:pPrChange w:id="52" w:author="Miguel Picazo" w:date="2022-10-23T22:19:00Z">
              <w:pPr>
                <w:pStyle w:val="TDC1"/>
                <w:tabs>
                  <w:tab w:val="left" w:pos="440"/>
                  <w:tab w:val="right" w:leader="dot" w:pos="8494"/>
                </w:tabs>
              </w:pPr>
            </w:pPrChange>
          </w:pPr>
          <w:ins w:id="53" w:author="Miguel Picazo" w:date="2022-10-23T22:18:00Z">
            <w:r w:rsidRPr="003A2547">
              <w:rPr>
                <w:rStyle w:val="Hipervnculo"/>
                <w:noProof/>
              </w:rPr>
              <w:fldChar w:fldCharType="begin"/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"_Toc117455924"</w:instrText>
            </w:r>
            <w:r w:rsidRPr="003A2547">
              <w:rPr>
                <w:rStyle w:val="Hipervnculo"/>
                <w:noProof/>
              </w:rPr>
              <w:instrText xml:space="preserve"> </w:instrText>
            </w:r>
            <w:r w:rsidRPr="003A2547">
              <w:rPr>
                <w:rStyle w:val="Hipervnculo"/>
                <w:noProof/>
              </w:rPr>
            </w:r>
            <w:r w:rsidRPr="003A2547">
              <w:rPr>
                <w:rStyle w:val="Hipervnculo"/>
                <w:noProof/>
              </w:rPr>
              <w:fldChar w:fldCharType="separate"/>
            </w:r>
            <w:r w:rsidRPr="003A254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3A2547">
              <w:rPr>
                <w:rStyle w:val="Hipervnculo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_Toc117455924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Miguel Picazo" w:date="2022-10-23T22:1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A2547">
              <w:rPr>
                <w:rStyle w:val="Hipervnculo"/>
                <w:noProof/>
              </w:rPr>
              <w:fldChar w:fldCharType="end"/>
            </w:r>
          </w:ins>
        </w:p>
        <w:p w14:paraId="333A8748" w14:textId="5C106D6A" w:rsidR="00B866B8" w:rsidRDefault="00B866B8">
          <w:pPr>
            <w:rPr>
              <w:ins w:id="55" w:author="Miguel Picazo" w:date="2022-10-17T12:08:00Z"/>
            </w:rPr>
          </w:pPr>
          <w:del w:id="56" w:author="Miguel Picazo" w:date="2022-10-22T18:43:00Z">
            <w:r w:rsidDel="00026FB5">
              <w:rPr>
                <w:b/>
                <w:bCs/>
                <w:noProof/>
              </w:rPr>
              <w:delText>No se encontraron entradas de tabla de contenido.</w:delText>
            </w:r>
          </w:del>
          <w:ins w:id="57" w:author="Miguel Picazo" w:date="2022-10-17T12:08:00Z">
            <w:r>
              <w:rPr>
                <w:b/>
                <w:bCs/>
              </w:rPr>
              <w:fldChar w:fldCharType="end"/>
            </w:r>
          </w:ins>
        </w:p>
        <w:customXmlInsRangeStart w:id="58" w:author="Miguel Picazo" w:date="2022-10-17T12:08:00Z"/>
      </w:sdtContent>
    </w:sdt>
    <w:customXmlInsRangeEnd w:id="58"/>
    <w:p w14:paraId="68F877FF" w14:textId="589A1764" w:rsidR="00B866B8" w:rsidRDefault="00B866B8">
      <w:pPr>
        <w:rPr>
          <w:ins w:id="59" w:author="Miguel Picazo" w:date="2022-10-17T12:08:00Z"/>
        </w:rPr>
      </w:pPr>
    </w:p>
    <w:p w14:paraId="2A803584" w14:textId="77777777" w:rsidR="00B866B8" w:rsidRDefault="00B866B8">
      <w:pPr>
        <w:rPr>
          <w:ins w:id="60" w:author="Miguel Picazo" w:date="2022-10-17T12:08:00Z"/>
        </w:rPr>
      </w:pPr>
      <w:ins w:id="61" w:author="Miguel Picazo" w:date="2022-10-17T12:08:00Z">
        <w:r>
          <w:br w:type="page"/>
        </w:r>
      </w:ins>
    </w:p>
    <w:p w14:paraId="1697CCD7" w14:textId="5E638B7C" w:rsidR="00943BEF" w:rsidRDefault="000410E3" w:rsidP="00005037">
      <w:pPr>
        <w:pStyle w:val="Ttulo1"/>
        <w:numPr>
          <w:ilvl w:val="0"/>
          <w:numId w:val="1"/>
        </w:numPr>
        <w:rPr>
          <w:ins w:id="62" w:author="Miguel Picazo" w:date="2022-10-17T12:59:00Z"/>
        </w:rPr>
      </w:pPr>
      <w:bookmarkStart w:id="63" w:name="_Toc117455915"/>
      <w:ins w:id="64" w:author="Miguel Picazo" w:date="2022-10-17T12:59:00Z">
        <w:r>
          <w:lastRenderedPageBreak/>
          <w:t>Guía de estilos</w:t>
        </w:r>
        <w:bookmarkEnd w:id="63"/>
      </w:ins>
    </w:p>
    <w:p w14:paraId="7032C81C" w14:textId="17C6BC30" w:rsidR="00901DD1" w:rsidRDefault="00901DD1" w:rsidP="00901DD1">
      <w:pPr>
        <w:pStyle w:val="Ttulo2"/>
        <w:numPr>
          <w:ilvl w:val="1"/>
          <w:numId w:val="1"/>
        </w:numPr>
        <w:rPr>
          <w:ins w:id="65" w:author="Miguel Picazo" w:date="2022-10-22T16:30:00Z"/>
        </w:rPr>
      </w:pPr>
      <w:bookmarkStart w:id="66" w:name="_Toc117455916"/>
      <w:ins w:id="67" w:author="Miguel Picazo" w:date="2022-10-17T12:59:00Z">
        <w:r>
          <w:t>Público objetivo</w:t>
        </w:r>
      </w:ins>
      <w:bookmarkEnd w:id="66"/>
    </w:p>
    <w:p w14:paraId="71E643A1" w14:textId="001B8420" w:rsidR="00DD16BA" w:rsidRPr="00DD16BA" w:rsidRDefault="00DD16BA">
      <w:pPr>
        <w:ind w:left="360"/>
        <w:jc w:val="both"/>
        <w:rPr>
          <w:ins w:id="68" w:author="Miguel Picazo" w:date="2022-10-17T13:00:00Z"/>
        </w:rPr>
        <w:pPrChange w:id="69" w:author="Miguel Picazo" w:date="2022-10-22T17:19:00Z">
          <w:pPr>
            <w:pStyle w:val="Ttulo2"/>
            <w:numPr>
              <w:ilvl w:val="1"/>
              <w:numId w:val="1"/>
            </w:numPr>
            <w:ind w:left="1080" w:hanging="720"/>
          </w:pPr>
        </w:pPrChange>
      </w:pPr>
      <w:ins w:id="70" w:author="Miguel Picazo" w:date="2022-10-22T16:30:00Z">
        <w:r>
          <w:t>El publico objetivo al que va a ser dirigido e</w:t>
        </w:r>
        <w:r w:rsidR="007D5161">
          <w:t xml:space="preserve">sta web es un público joven, que está interesado por información sobre los volcanes tras los últimos acontecimientos que han acaecido </w:t>
        </w:r>
        <w:r w:rsidR="00E531B3">
          <w:t>sob</w:t>
        </w:r>
      </w:ins>
      <w:ins w:id="71" w:author="Miguel Picazo" w:date="2022-10-22T16:31:00Z">
        <w:r w:rsidR="00E531B3">
          <w:t>re volcanes</w:t>
        </w:r>
      </w:ins>
      <w:ins w:id="72" w:author="Miguel Picazo" w:date="2022-10-22T16:32:00Z">
        <w:r w:rsidR="0076245D">
          <w:t>.</w:t>
        </w:r>
      </w:ins>
      <w:ins w:id="73" w:author="Miguel Picazo" w:date="2022-10-22T16:45:00Z">
        <w:r w:rsidR="00884154">
          <w:t xml:space="preserve"> Este publico objetivo simplemente quiere informarse </w:t>
        </w:r>
        <w:r w:rsidR="00504083">
          <w:t>como son los volcanes y sus características.</w:t>
        </w:r>
      </w:ins>
      <w:ins w:id="74" w:author="Miguel Picazo" w:date="2022-10-22T16:44:00Z">
        <w:r w:rsidR="00FA6570">
          <w:tab/>
        </w:r>
      </w:ins>
    </w:p>
    <w:p w14:paraId="6B06156C" w14:textId="425221BE" w:rsidR="00901DD1" w:rsidRDefault="006E6F6A">
      <w:pPr>
        <w:pStyle w:val="Ttulo2"/>
        <w:numPr>
          <w:ilvl w:val="1"/>
          <w:numId w:val="1"/>
        </w:numPr>
        <w:rPr>
          <w:ins w:id="75" w:author="Miguel Picazo" w:date="2022-10-22T16:51:00Z"/>
        </w:rPr>
        <w:pPrChange w:id="76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77" w:name="_Toc117455917"/>
      <w:ins w:id="78" w:author="Miguel Picazo" w:date="2022-10-17T13:00:00Z">
        <w:r>
          <w:t>Requisitos</w:t>
        </w:r>
      </w:ins>
      <w:bookmarkEnd w:id="77"/>
    </w:p>
    <w:p w14:paraId="1CA1DDC2" w14:textId="6DFB8748" w:rsidR="00951CAB" w:rsidRDefault="00951CAB">
      <w:pPr>
        <w:ind w:left="360"/>
        <w:jc w:val="both"/>
        <w:rPr>
          <w:ins w:id="79" w:author="Miguel Picazo" w:date="2022-10-17T13:00:00Z"/>
        </w:rPr>
        <w:pPrChange w:id="80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81" w:author="Miguel Picazo" w:date="2022-10-22T16:51:00Z">
        <w:r>
          <w:t>Los requisitos de la web están enfocados a satisfacer al usuario</w:t>
        </w:r>
      </w:ins>
      <w:ins w:id="82" w:author="Miguel Picazo" w:date="2022-10-22T16:52:00Z">
        <w:r>
          <w:t>, mostrando información acerca de los volcanes.</w:t>
        </w:r>
      </w:ins>
    </w:p>
    <w:p w14:paraId="120B3980" w14:textId="1BD5AF70" w:rsidR="006E6F6A" w:rsidRDefault="006E6F6A">
      <w:pPr>
        <w:pStyle w:val="Ttulo2"/>
        <w:numPr>
          <w:ilvl w:val="1"/>
          <w:numId w:val="1"/>
        </w:numPr>
        <w:rPr>
          <w:ins w:id="83" w:author="Miguel Picazo" w:date="2022-10-22T16:46:00Z"/>
        </w:rPr>
        <w:pPrChange w:id="84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85" w:name="_Toc117455918"/>
      <w:ins w:id="86" w:author="Miguel Picazo" w:date="2022-10-17T13:00:00Z">
        <w:r>
          <w:t>Tono</w:t>
        </w:r>
      </w:ins>
      <w:bookmarkEnd w:id="85"/>
    </w:p>
    <w:p w14:paraId="2DC1A03C" w14:textId="7537FAD0" w:rsidR="00864730" w:rsidRDefault="00864730">
      <w:pPr>
        <w:ind w:left="360"/>
        <w:jc w:val="both"/>
        <w:rPr>
          <w:ins w:id="87" w:author="Miguel Picazo" w:date="2022-10-17T13:00:00Z"/>
        </w:rPr>
        <w:pPrChange w:id="88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89" w:author="Miguel Picazo" w:date="2022-10-22T16:46:00Z">
        <w:r>
          <w:t>El tono que debe tener la pagina web es hacia un público joven, un tono cordi</w:t>
        </w:r>
      </w:ins>
      <w:ins w:id="90" w:author="Miguel Picazo" w:date="2022-10-22T16:47:00Z">
        <w:r>
          <w:t xml:space="preserve">al y amigable sin muchos tecnicismos que puedan llegar a abrumar y aburrir al lector de la página web. </w:t>
        </w:r>
        <w:r w:rsidR="004C51A7">
          <w:t xml:space="preserve">Deber ser simple de leer y agradable a la vista. No deben usarse tecnicismos </w:t>
        </w:r>
        <w:r w:rsidR="00C5400C">
          <w:t>científicos y se debe tratar de sim</w:t>
        </w:r>
      </w:ins>
      <w:ins w:id="91" w:author="Miguel Picazo" w:date="2022-10-22T16:48:00Z">
        <w:r w:rsidR="00C5400C">
          <w:t>plificar el contenido todo lo posible para así facilitar la lectura al lector.</w:t>
        </w:r>
      </w:ins>
    </w:p>
    <w:p w14:paraId="79090468" w14:textId="3D51F58E" w:rsidR="006E6F6A" w:rsidRDefault="006E6F6A">
      <w:pPr>
        <w:pStyle w:val="Ttulo2"/>
        <w:numPr>
          <w:ilvl w:val="1"/>
          <w:numId w:val="1"/>
        </w:numPr>
        <w:rPr>
          <w:ins w:id="92" w:author="Miguel Picazo" w:date="2022-10-22T16:48:00Z"/>
        </w:rPr>
        <w:pPrChange w:id="93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94" w:name="_Toc117455919"/>
      <w:ins w:id="95" w:author="Miguel Picazo" w:date="2022-10-17T13:00:00Z">
        <w:r>
          <w:t>Estructura</w:t>
        </w:r>
      </w:ins>
      <w:bookmarkEnd w:id="94"/>
    </w:p>
    <w:p w14:paraId="6D4DF346" w14:textId="70C96EA6" w:rsidR="00664F5A" w:rsidRDefault="00F820D3">
      <w:pPr>
        <w:ind w:left="360"/>
        <w:jc w:val="both"/>
        <w:rPr>
          <w:ins w:id="96" w:author="Miguel Picazo" w:date="2022-10-17T13:00:00Z"/>
        </w:rPr>
        <w:pPrChange w:id="97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98" w:author="Miguel Picazo" w:date="2022-10-22T16:49:00Z">
        <w:r>
          <w:t>La estructura de la pagina web es para navegador</w:t>
        </w:r>
      </w:ins>
      <w:ins w:id="99" w:author="Miguel Picazo" w:date="2022-10-22T16:50:00Z">
        <w:r w:rsidR="00087C09">
          <w:t>, en el cual se mostrará un menú con los distintos elementos para poder ver.</w:t>
        </w:r>
      </w:ins>
    </w:p>
    <w:p w14:paraId="3D929232" w14:textId="3E8915D2" w:rsidR="006E6F6A" w:rsidRDefault="006E6F6A">
      <w:pPr>
        <w:pStyle w:val="Ttulo2"/>
        <w:numPr>
          <w:ilvl w:val="1"/>
          <w:numId w:val="1"/>
        </w:numPr>
        <w:rPr>
          <w:ins w:id="100" w:author="Miguel Picazo" w:date="2022-10-22T16:49:00Z"/>
        </w:rPr>
        <w:pPrChange w:id="101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02" w:name="_Toc117455920"/>
      <w:ins w:id="103" w:author="Miguel Picazo" w:date="2022-10-17T13:00:00Z">
        <w:r>
          <w:t>Contenido</w:t>
        </w:r>
      </w:ins>
      <w:bookmarkEnd w:id="102"/>
    </w:p>
    <w:p w14:paraId="16411460" w14:textId="40B3F09D" w:rsidR="005A40E1" w:rsidRDefault="00763D91">
      <w:pPr>
        <w:ind w:left="360"/>
        <w:jc w:val="both"/>
        <w:rPr>
          <w:ins w:id="104" w:author="Miguel Picazo" w:date="2022-10-22T17:18:00Z"/>
        </w:rPr>
        <w:pPrChange w:id="105" w:author="Miguel Picazo" w:date="2022-10-22T17:18:00Z">
          <w:pPr>
            <w:ind w:left="360"/>
          </w:pPr>
        </w:pPrChange>
      </w:pPr>
      <w:ins w:id="106" w:author="Miguel Picazo" w:date="2022-10-22T16:50:00Z">
        <w:r>
          <w:t xml:space="preserve">El contenido tiene que ser de manera textual como de manera visual. Se </w:t>
        </w:r>
      </w:ins>
      <w:ins w:id="107" w:author="Miguel Picazo" w:date="2022-10-22T16:56:00Z">
        <w:r w:rsidR="00920166">
          <w:t>acompañarán</w:t>
        </w:r>
      </w:ins>
      <w:ins w:id="108" w:author="Miguel Picazo" w:date="2022-10-22T16:50:00Z">
        <w:r>
          <w:t xml:space="preserve"> imágenes para facilitar la lectur</w:t>
        </w:r>
      </w:ins>
      <w:ins w:id="109" w:author="Miguel Picazo" w:date="2022-10-22T16:51:00Z">
        <w:r>
          <w:t xml:space="preserve">a y hacerla </w:t>
        </w:r>
      </w:ins>
      <w:ins w:id="110" w:author="Miguel Picazo" w:date="2022-10-22T16:56:00Z">
        <w:r w:rsidR="00920166">
          <w:t>más</w:t>
        </w:r>
      </w:ins>
      <w:ins w:id="111" w:author="Miguel Picazo" w:date="2022-10-22T16:51:00Z">
        <w:r>
          <w:t xml:space="preserve"> amena.</w:t>
        </w:r>
      </w:ins>
    </w:p>
    <w:p w14:paraId="2E1B71B4" w14:textId="45129883" w:rsidR="003C2F20" w:rsidRDefault="003C2F20">
      <w:pPr>
        <w:pStyle w:val="Ttulo2"/>
        <w:numPr>
          <w:ilvl w:val="1"/>
          <w:numId w:val="1"/>
        </w:numPr>
        <w:rPr>
          <w:ins w:id="112" w:author="Miguel Picazo" w:date="2022-10-22T17:18:00Z"/>
        </w:rPr>
        <w:pPrChange w:id="113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14" w:name="_Toc117455921"/>
      <w:ins w:id="115" w:author="Miguel Picazo" w:date="2022-10-22T17:18:00Z">
        <w:r>
          <w:t>Fuente</w:t>
        </w:r>
        <w:bookmarkEnd w:id="114"/>
      </w:ins>
    </w:p>
    <w:p w14:paraId="09989C45" w14:textId="48333016" w:rsidR="003C2F20" w:rsidRDefault="003C2F20">
      <w:pPr>
        <w:ind w:left="360"/>
        <w:jc w:val="both"/>
        <w:rPr>
          <w:ins w:id="116" w:author="Miguel Picazo" w:date="2022-10-17T13:00:00Z"/>
        </w:rPr>
        <w:pPrChange w:id="117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18" w:author="Miguel Picazo" w:date="2022-10-22T17:18:00Z">
        <w:r>
          <w:t xml:space="preserve">La fuente que se va a </w:t>
        </w:r>
      </w:ins>
      <w:ins w:id="119" w:author="Miguel Picazo" w:date="2022-10-22T17:19:00Z">
        <w:r w:rsidR="00647762">
          <w:t xml:space="preserve">utilizar es Montserrat mediante CDN (Content </w:t>
        </w:r>
        <w:proofErr w:type="spellStart"/>
        <w:r w:rsidR="00647762">
          <w:t>delivery</w:t>
        </w:r>
        <w:proofErr w:type="spellEnd"/>
        <w:r w:rsidR="00647762">
          <w:t xml:space="preserve"> </w:t>
        </w:r>
        <w:proofErr w:type="spellStart"/>
        <w:r w:rsidR="00647762">
          <w:t>network</w:t>
        </w:r>
        <w:proofErr w:type="spellEnd"/>
        <w:r w:rsidR="00647762">
          <w:t xml:space="preserve">) de </w:t>
        </w:r>
      </w:ins>
      <w:ins w:id="120" w:author="Miguel Picazo" w:date="2022-10-22T17:20:00Z">
        <w:r w:rsidR="00647762">
          <w:t xml:space="preserve">Google </w:t>
        </w:r>
        <w:proofErr w:type="spellStart"/>
        <w:r w:rsidR="00647762">
          <w:t>fonts</w:t>
        </w:r>
        <w:proofErr w:type="spellEnd"/>
        <w:r w:rsidR="00647762">
          <w:t xml:space="preserve">. </w:t>
        </w:r>
        <w:r w:rsidR="00891587">
          <w:t xml:space="preserve"> </w:t>
        </w:r>
        <w:r w:rsidR="00891587" w:rsidRPr="00891587">
          <w:t>https://fonts.google.com/specimen/Montserrat</w:t>
        </w:r>
      </w:ins>
    </w:p>
    <w:p w14:paraId="16854DFB" w14:textId="75DB91D1" w:rsidR="006E6F6A" w:rsidRDefault="003C2F20">
      <w:pPr>
        <w:pStyle w:val="Ttulo2"/>
        <w:numPr>
          <w:ilvl w:val="1"/>
          <w:numId w:val="1"/>
        </w:numPr>
        <w:rPr>
          <w:ins w:id="121" w:author="Miguel Picazo" w:date="2022-10-22T17:20:00Z"/>
        </w:rPr>
        <w:pPrChange w:id="122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23" w:name="_Toc117455922"/>
      <w:ins w:id="124" w:author="Miguel Picazo" w:date="2022-10-22T17:17:00Z">
        <w:r>
          <w:t>Paleta de colores</w:t>
        </w:r>
      </w:ins>
      <w:bookmarkEnd w:id="123"/>
    </w:p>
    <w:p w14:paraId="02B7FCAE" w14:textId="77777777" w:rsidR="00891587" w:rsidRDefault="00891587">
      <w:pPr>
        <w:ind w:left="360"/>
        <w:rPr>
          <w:ins w:id="125" w:author="Miguel Picazo" w:date="2022-10-22T17:17:00Z"/>
        </w:rPr>
        <w:pPrChange w:id="126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7253E6B6" w14:textId="79296F69" w:rsidR="003C2F20" w:rsidRDefault="003C2F20" w:rsidP="003C2F20">
      <w:pPr>
        <w:pStyle w:val="Prrafodelista"/>
        <w:ind w:left="1080"/>
        <w:rPr>
          <w:ins w:id="127" w:author="Miguel Picazo" w:date="2022-10-22T17:21:00Z"/>
        </w:rPr>
      </w:pPr>
      <w:ins w:id="128" w:author="Miguel Picazo" w:date="2022-10-22T17:18:00Z">
        <w:r>
          <w:rPr>
            <w:noProof/>
          </w:rPr>
          <w:drawing>
            <wp:inline distT="0" distB="0" distL="0" distR="0" wp14:anchorId="45A40468" wp14:editId="744203C2">
              <wp:extent cx="2000250" cy="2000250"/>
              <wp:effectExtent l="0" t="0" r="0" b="0"/>
              <wp:docPr id="6" name="Imagen 6" descr="Rectángul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6" descr="Rectángulo&#10;&#10;Descripción generada automáticamente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0" cy="2000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D86359" w14:textId="77777777" w:rsidR="00184719" w:rsidRDefault="00184719" w:rsidP="003C2F20">
      <w:pPr>
        <w:pStyle w:val="Prrafodelista"/>
        <w:ind w:left="1080"/>
        <w:rPr>
          <w:ins w:id="129" w:author="Miguel Picazo" w:date="2022-10-22T17:21:00Z"/>
        </w:rPr>
      </w:pPr>
    </w:p>
    <w:p w14:paraId="46BAA0A7" w14:textId="77777777" w:rsidR="00184719" w:rsidRDefault="00184719">
      <w:pPr>
        <w:pStyle w:val="Prrafodelista"/>
        <w:ind w:left="1080"/>
        <w:rPr>
          <w:ins w:id="130" w:author="Miguel Picazo" w:date="2022-10-22T17:17:00Z"/>
        </w:rPr>
        <w:pPrChange w:id="131" w:author="Miguel Picazo" w:date="2022-10-22T17:17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24C73B01" w14:textId="77777777" w:rsidR="001C594A" w:rsidRDefault="001C594A" w:rsidP="001C594A">
      <w:pPr>
        <w:rPr>
          <w:ins w:id="132" w:author="Miguel Picazo" w:date="2022-10-22T18:44:00Z"/>
        </w:rPr>
      </w:pPr>
    </w:p>
    <w:p w14:paraId="3FC412BF" w14:textId="5E134796" w:rsidR="003C2F20" w:rsidRDefault="006F116E">
      <w:pPr>
        <w:pStyle w:val="Ttulo2"/>
        <w:numPr>
          <w:ilvl w:val="1"/>
          <w:numId w:val="1"/>
        </w:numPr>
        <w:rPr>
          <w:ins w:id="133" w:author="Miguel Picazo" w:date="2022-10-22T18:32:00Z"/>
        </w:rPr>
        <w:pPrChange w:id="134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35" w:name="_Toc117455923"/>
      <w:ins w:id="136" w:author="Miguel Picazo" w:date="2022-10-22T18:32:00Z">
        <w:r>
          <w:lastRenderedPageBreak/>
          <w:t>Patrón de diseño</w:t>
        </w:r>
        <w:bookmarkEnd w:id="135"/>
      </w:ins>
    </w:p>
    <w:p w14:paraId="78780CC4" w14:textId="1E7C670E" w:rsidR="006F116E" w:rsidRDefault="006F116E">
      <w:pPr>
        <w:pStyle w:val="Prrafodelista"/>
        <w:ind w:left="1080"/>
        <w:rPr>
          <w:ins w:id="137" w:author="Miguel Picazo" w:date="2022-10-22T17:18:00Z"/>
        </w:rPr>
        <w:pPrChange w:id="138" w:author="Miguel Picazo" w:date="2022-10-22T18:32:00Z">
          <w:pPr>
            <w:ind w:left="360"/>
          </w:pPr>
        </w:pPrChange>
      </w:pPr>
      <w:ins w:id="139" w:author="Miguel Picazo" w:date="2022-10-22T18:32:00Z">
        <w:r>
          <w:t xml:space="preserve">El </w:t>
        </w:r>
      </w:ins>
      <w:ins w:id="140" w:author="Miguel Picazo" w:date="2022-10-22T18:44:00Z">
        <w:r w:rsidR="001C594A">
          <w:t>patrón</w:t>
        </w:r>
      </w:ins>
      <w:ins w:id="141" w:author="Miguel Picazo" w:date="2022-10-22T18:32:00Z">
        <w:r w:rsidR="00957F81">
          <w:t xml:space="preserve"> de diseño que se va a utilizar es </w:t>
        </w:r>
      </w:ins>
      <w:ins w:id="142" w:author="Miguel Picazo" w:date="2022-10-22T18:33:00Z">
        <w:r w:rsidR="00AB7B47">
          <w:t xml:space="preserve">un “Horizontal </w:t>
        </w:r>
        <w:proofErr w:type="spellStart"/>
        <w:r w:rsidR="00AB7B47">
          <w:t>drop</w:t>
        </w:r>
        <w:proofErr w:type="spellEnd"/>
        <w:r w:rsidR="00AB7B47">
          <w:t xml:space="preserve"> </w:t>
        </w:r>
        <w:proofErr w:type="spellStart"/>
        <w:r w:rsidR="00AB7B47">
          <w:t>down</w:t>
        </w:r>
        <w:proofErr w:type="spellEnd"/>
        <w:r w:rsidR="00AB7B47">
          <w:t xml:space="preserve"> menú” junto a </w:t>
        </w:r>
        <w:r w:rsidR="00DD603F">
          <w:t xml:space="preserve">un </w:t>
        </w:r>
        <w:proofErr w:type="spellStart"/>
        <w:r w:rsidR="00DD603F">
          <w:t>patron</w:t>
        </w:r>
        <w:proofErr w:type="spellEnd"/>
        <w:r w:rsidR="00DD603F">
          <w:t xml:space="preserve"> de “</w:t>
        </w:r>
        <w:proofErr w:type="spellStart"/>
        <w:r w:rsidR="00DD603F">
          <w:t>article</w:t>
        </w:r>
        <w:proofErr w:type="spellEnd"/>
        <w:r w:rsidR="00DD603F">
          <w:t xml:space="preserve"> </w:t>
        </w:r>
        <w:proofErr w:type="spellStart"/>
        <w:r w:rsidR="00DD603F">
          <w:t>list</w:t>
        </w:r>
        <w:proofErr w:type="spellEnd"/>
        <w:r w:rsidR="00DD603F">
          <w:t>”</w:t>
        </w:r>
      </w:ins>
      <w:ins w:id="143" w:author="Miguel Picazo" w:date="2022-10-22T18:34:00Z">
        <w:r w:rsidR="00DD603F">
          <w:t xml:space="preserve">. </w:t>
        </w:r>
      </w:ins>
    </w:p>
    <w:p w14:paraId="543DE4F8" w14:textId="1B9E7BED" w:rsidR="006E6F6A" w:rsidRDefault="00086627" w:rsidP="001C594A">
      <w:pPr>
        <w:pStyle w:val="Ttulo1"/>
        <w:numPr>
          <w:ilvl w:val="0"/>
          <w:numId w:val="1"/>
        </w:numPr>
        <w:rPr>
          <w:ins w:id="144" w:author="Miguel Picazo" w:date="2022-10-20T17:46:00Z"/>
        </w:rPr>
      </w:pPr>
      <w:bookmarkStart w:id="145" w:name="_Toc117455924"/>
      <w:proofErr w:type="spellStart"/>
      <w:ins w:id="146" w:author="Miguel Picazo" w:date="2022-10-20T17:46:00Z">
        <w:r>
          <w:t>Wireframe</w:t>
        </w:r>
        <w:bookmarkEnd w:id="145"/>
        <w:proofErr w:type="spellEnd"/>
      </w:ins>
    </w:p>
    <w:p w14:paraId="6B41268E" w14:textId="57FDF243" w:rsidR="00086627" w:rsidRDefault="00840D20" w:rsidP="00086627">
      <w:pPr>
        <w:rPr>
          <w:ins w:id="147" w:author="Miguel Picazo" w:date="2022-10-20T17:47:00Z"/>
          <w:noProof/>
        </w:rPr>
      </w:pPr>
      <w:ins w:id="148" w:author="Miguel Picazo" w:date="2022-10-22T17:14:00Z">
        <w:r>
          <w:rPr>
            <w:noProof/>
          </w:rPr>
          <w:drawing>
            <wp:inline distT="0" distB="0" distL="0" distR="0" wp14:anchorId="4443E050" wp14:editId="59D9DC12">
              <wp:extent cx="5400040" cy="3037840"/>
              <wp:effectExtent l="0" t="0" r="0" b="0"/>
              <wp:docPr id="4" name="Imagen 4" descr="Tabla&#10;&#10;Descripción generada automáticamente con confianza m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4" descr="Tabla&#10;&#10;Descripción generada automáticamente con confianza media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0378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B844A2" w14:textId="77777777" w:rsidR="00086627" w:rsidRDefault="00086627" w:rsidP="00086627">
      <w:pPr>
        <w:rPr>
          <w:ins w:id="149" w:author="Miguel Picazo" w:date="2022-10-20T17:47:00Z"/>
          <w:noProof/>
        </w:rPr>
      </w:pPr>
    </w:p>
    <w:p w14:paraId="3326AF1C" w14:textId="77777777" w:rsidR="000B1D8F" w:rsidRDefault="00D25677" w:rsidP="00086627">
      <w:pPr>
        <w:rPr>
          <w:ins w:id="150" w:author="Miguel Picazo" w:date="2022-10-22T18:49:00Z"/>
        </w:rPr>
      </w:pPr>
      <w:ins w:id="151" w:author="Miguel Picazo" w:date="2022-10-22T18:35:00Z">
        <w:r>
          <w:t>El texto</w:t>
        </w:r>
      </w:ins>
      <w:ins w:id="152" w:author="Miguel Picazo" w:date="2022-10-22T18:40:00Z">
        <w:r w:rsidR="004871CB">
          <w:t xml:space="preserve"> que se proporciona se puede dividir en 6 partes</w:t>
        </w:r>
        <w:r w:rsidR="000963D4">
          <w:t xml:space="preserve">, y a su vez estas partes se pueden dividir en </w:t>
        </w:r>
      </w:ins>
      <w:ins w:id="153" w:author="Miguel Picazo" w:date="2022-10-22T18:41:00Z">
        <w:r w:rsidR="00960BAC">
          <w:t xml:space="preserve">una serie de artículos. Por ese motivo, para que el usuario elija que parte desea leer, se elije el patrón de diseño “horizontal </w:t>
        </w:r>
        <w:proofErr w:type="spellStart"/>
        <w:r w:rsidR="00960BAC">
          <w:t>dropdown</w:t>
        </w:r>
        <w:proofErr w:type="spellEnd"/>
        <w:r w:rsidR="00960BAC">
          <w:t xml:space="preserve"> </w:t>
        </w:r>
      </w:ins>
      <w:ins w:id="154" w:author="Miguel Picazo" w:date="2022-10-22T18:42:00Z">
        <w:r w:rsidR="00960BAC">
          <w:t xml:space="preserve">menú”. Para que el usuario pueda leer el contenido se elije un </w:t>
        </w:r>
      </w:ins>
      <w:ins w:id="155" w:author="Miguel Picazo" w:date="2022-10-22T18:49:00Z">
        <w:r w:rsidR="00C80287">
          <w:t>patrón</w:t>
        </w:r>
      </w:ins>
      <w:ins w:id="156" w:author="Miguel Picazo" w:date="2022-10-22T18:42:00Z">
        <w:r w:rsidR="00960BAC">
          <w:t xml:space="preserve"> de diseño tipo “</w:t>
        </w:r>
        <w:proofErr w:type="spellStart"/>
        <w:r w:rsidR="00960BAC">
          <w:t>article</w:t>
        </w:r>
        <w:proofErr w:type="spellEnd"/>
        <w:r w:rsidR="00960BAC">
          <w:t xml:space="preserve"> </w:t>
        </w:r>
        <w:proofErr w:type="spellStart"/>
        <w:r w:rsidR="00960BAC">
          <w:t>list</w:t>
        </w:r>
        <w:proofErr w:type="spellEnd"/>
        <w:r w:rsidR="00960BAC">
          <w:t>”</w:t>
        </w:r>
      </w:ins>
      <w:ins w:id="157" w:author="Miguel Picazo" w:date="2022-10-22T18:49:00Z">
        <w:r w:rsidR="000B1D8F">
          <w:t xml:space="preserve"> </w:t>
        </w:r>
      </w:ins>
    </w:p>
    <w:p w14:paraId="7C8F3F35" w14:textId="3F4AC9A6" w:rsidR="00086627" w:rsidRPr="00086627" w:rsidRDefault="000B1D8F" w:rsidP="00086627">
      <w:ins w:id="158" w:author="Miguel Picazo" w:date="2022-10-22T18:49:00Z">
        <w:r w:rsidRPr="000B1D8F">
          <w:t>https://ui-patterns.com/patterns/ArticleList</w:t>
        </w:r>
      </w:ins>
    </w:p>
    <w:sectPr w:rsidR="00086627" w:rsidRPr="00086627" w:rsidSect="00352E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159" w:author="Miguel Picazo" w:date="2022-10-17T12:08:00Z">
        <w:sectPr w:rsidR="00086627" w:rsidRPr="00086627" w:rsidSect="00352EBC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54CA" w14:textId="77777777" w:rsidR="00724FFC" w:rsidRDefault="00724FFC" w:rsidP="003C2F20">
      <w:pPr>
        <w:spacing w:after="0" w:line="240" w:lineRule="auto"/>
      </w:pPr>
      <w:r>
        <w:separator/>
      </w:r>
    </w:p>
  </w:endnote>
  <w:endnote w:type="continuationSeparator" w:id="0">
    <w:p w14:paraId="6FC34EEC" w14:textId="77777777" w:rsidR="00724FFC" w:rsidRDefault="00724FFC" w:rsidP="003C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2214" w14:textId="77777777" w:rsidR="00724FFC" w:rsidRDefault="00724FFC" w:rsidP="003C2F20">
      <w:pPr>
        <w:spacing w:after="0" w:line="240" w:lineRule="auto"/>
      </w:pPr>
      <w:r>
        <w:separator/>
      </w:r>
    </w:p>
  </w:footnote>
  <w:footnote w:type="continuationSeparator" w:id="0">
    <w:p w14:paraId="6E1137E0" w14:textId="77777777" w:rsidR="00724FFC" w:rsidRDefault="00724FFC" w:rsidP="003C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0204"/>
    <w:multiLevelType w:val="multilevel"/>
    <w:tmpl w:val="0BC86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04389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guel Picazo">
    <w15:presenceInfo w15:providerId="Windows Live" w15:userId="a7f705e503616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D9"/>
    <w:rsid w:val="00005037"/>
    <w:rsid w:val="00026FB5"/>
    <w:rsid w:val="000410E3"/>
    <w:rsid w:val="00083998"/>
    <w:rsid w:val="00086627"/>
    <w:rsid w:val="00087C09"/>
    <w:rsid w:val="00094B94"/>
    <w:rsid w:val="000963D4"/>
    <w:rsid w:val="000B1D8F"/>
    <w:rsid w:val="00184719"/>
    <w:rsid w:val="001B2338"/>
    <w:rsid w:val="001C594A"/>
    <w:rsid w:val="001F11F4"/>
    <w:rsid w:val="001F2F6F"/>
    <w:rsid w:val="002F064C"/>
    <w:rsid w:val="00352EBC"/>
    <w:rsid w:val="003C2F20"/>
    <w:rsid w:val="0043729F"/>
    <w:rsid w:val="00454497"/>
    <w:rsid w:val="00457311"/>
    <w:rsid w:val="00461053"/>
    <w:rsid w:val="004871CB"/>
    <w:rsid w:val="004C51A7"/>
    <w:rsid w:val="00504083"/>
    <w:rsid w:val="00535E2D"/>
    <w:rsid w:val="005759F5"/>
    <w:rsid w:val="005A40E1"/>
    <w:rsid w:val="005C13E6"/>
    <w:rsid w:val="00642BF1"/>
    <w:rsid w:val="00647762"/>
    <w:rsid w:val="00664F5A"/>
    <w:rsid w:val="006A55DC"/>
    <w:rsid w:val="006E6F6A"/>
    <w:rsid w:val="006F116E"/>
    <w:rsid w:val="00724FFC"/>
    <w:rsid w:val="0076245D"/>
    <w:rsid w:val="00763D91"/>
    <w:rsid w:val="007D5161"/>
    <w:rsid w:val="008062D9"/>
    <w:rsid w:val="00840D20"/>
    <w:rsid w:val="00864730"/>
    <w:rsid w:val="00884154"/>
    <w:rsid w:val="00891587"/>
    <w:rsid w:val="00901DD1"/>
    <w:rsid w:val="00920166"/>
    <w:rsid w:val="00922BB5"/>
    <w:rsid w:val="00926E24"/>
    <w:rsid w:val="00943BEF"/>
    <w:rsid w:val="00951CAB"/>
    <w:rsid w:val="00957F81"/>
    <w:rsid w:val="00960BAC"/>
    <w:rsid w:val="009E01B0"/>
    <w:rsid w:val="00A251F6"/>
    <w:rsid w:val="00AB02B4"/>
    <w:rsid w:val="00AB7B47"/>
    <w:rsid w:val="00B7060B"/>
    <w:rsid w:val="00B866B8"/>
    <w:rsid w:val="00C5400C"/>
    <w:rsid w:val="00C80287"/>
    <w:rsid w:val="00CC7899"/>
    <w:rsid w:val="00D25677"/>
    <w:rsid w:val="00DD16BA"/>
    <w:rsid w:val="00DD603F"/>
    <w:rsid w:val="00E531B3"/>
    <w:rsid w:val="00E537BA"/>
    <w:rsid w:val="00EB2D65"/>
    <w:rsid w:val="00F5706E"/>
    <w:rsid w:val="00F820D3"/>
    <w:rsid w:val="00F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2303"/>
  <w15:chartTrackingRefBased/>
  <w15:docId w15:val="{35CFC7C9-3C86-4707-9F97-5B55F529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B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B2D65"/>
    <w:pPr>
      <w:spacing w:after="0" w:line="240" w:lineRule="auto"/>
    </w:pPr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352E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E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66B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1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D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E2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F2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F20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535E2D"/>
    <w:pPr>
      <w:tabs>
        <w:tab w:val="left" w:pos="440"/>
        <w:tab w:val="right" w:leader="dot" w:pos="8494"/>
      </w:tabs>
      <w:spacing w:after="100"/>
      <w:pPrChange w:id="0" w:author="Miguel Picazo" w:date="2022-10-23T22:19:00Z">
        <w:pPr>
          <w:spacing w:after="100" w:line="259" w:lineRule="auto"/>
        </w:pPr>
      </w:pPrChange>
    </w:pPr>
    <w:rPr>
      <w:rPrChange w:id="0" w:author="Miguel Picazo" w:date="2022-10-23T22:19:00Z">
        <w:rPr>
          <w:rFonts w:eastAsiaTheme="minorHAnsi" w:cstheme="minorBidi"/>
          <w:sz w:val="24"/>
          <w:szCs w:val="22"/>
          <w:lang w:val="es-ES" w:eastAsia="en-US" w:bidi="ar-SA"/>
        </w:rPr>
      </w:rPrChange>
    </w:rPr>
  </w:style>
  <w:style w:type="paragraph" w:styleId="TDC2">
    <w:name w:val="toc 2"/>
    <w:basedOn w:val="Normal"/>
    <w:next w:val="Normal"/>
    <w:autoRedefine/>
    <w:uiPriority w:val="39"/>
    <w:unhideWhenUsed/>
    <w:rsid w:val="00026F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8010A8E67428697E2644F435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4177-510A-4AD8-80DA-80C747BEF3D0}"/>
      </w:docPartPr>
      <w:docPartBody>
        <w:p w:rsidR="0026792F" w:rsidRDefault="00C61C60" w:rsidP="00C61C60">
          <w:pPr>
            <w:pStyle w:val="DED8010A8E67428697E2644F4351DD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0FCCA4717284F4EA68803894B4E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D5FD-35D8-4795-80CE-662199BE7DA8}"/>
      </w:docPartPr>
      <w:docPartBody>
        <w:p w:rsidR="0026792F" w:rsidRDefault="00C61C60" w:rsidP="00C61C60">
          <w:pPr>
            <w:pStyle w:val="40FCCA4717284F4EA68803894B4E3C2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0"/>
    <w:rsid w:val="00007149"/>
    <w:rsid w:val="0026792F"/>
    <w:rsid w:val="008876E0"/>
    <w:rsid w:val="00BD5B8A"/>
    <w:rsid w:val="00C6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D8010A8E67428697E2644F4351DD58">
    <w:name w:val="DED8010A8E67428697E2644F4351DD58"/>
    <w:rsid w:val="00C61C60"/>
  </w:style>
  <w:style w:type="paragraph" w:customStyle="1" w:styleId="40FCCA4717284F4EA68803894B4E3C2D">
    <w:name w:val="40FCCA4717284F4EA68803894B4E3C2D"/>
    <w:rsid w:val="00C61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400D-81CD-4DEC-B5B9-E2906314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429</Words>
  <Characters>2361</Characters>
  <Application>Microsoft Office Word</Application>
  <DocSecurity>0</DocSecurity>
  <Lines>19</Lines>
  <Paragraphs>5</Paragraphs>
  <ScaleCrop>false</ScaleCrop>
  <Company>Diseño de sistemas interactivos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página web</dc:title>
  <dc:subject>Miguel Picazo Muñoz</dc:subject>
  <dc:creator>Miguel Picazo</dc:creator>
  <cp:keywords/>
  <dc:description/>
  <cp:lastModifiedBy>Miguel Picazo</cp:lastModifiedBy>
  <cp:revision>60</cp:revision>
  <dcterms:created xsi:type="dcterms:W3CDTF">2022-10-17T09:58:00Z</dcterms:created>
  <dcterms:modified xsi:type="dcterms:W3CDTF">2022-10-23T20:19:00Z</dcterms:modified>
</cp:coreProperties>
</file>